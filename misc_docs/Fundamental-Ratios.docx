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6C7" w:rsidRDefault="0083531B" w:rsidP="0083531B">
      <w:pPr>
        <w:pStyle w:val="ListParagraph"/>
        <w:numPr>
          <w:ilvl w:val="0"/>
          <w:numId w:val="1"/>
        </w:num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Price to Sales Ratio 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 xml:space="preserve">Price to Earnings Ratio 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 xml:space="preserve">Price to diluted earnings 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>Price to Forward Earnings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 xml:space="preserve">Dividend Yield 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>Price to Free Cash Flows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 xml:space="preserve">Price to Operating Cash Flows 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 xml:space="preserve">Price to Book Value 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>Cash Flows to Assets</w:t>
      </w:r>
    </w:p>
    <w:p w:rsidR="0083531B" w:rsidRDefault="007C1A89" w:rsidP="0083531B">
      <w:pPr>
        <w:pStyle w:val="ListParagraph"/>
        <w:numPr>
          <w:ilvl w:val="0"/>
          <w:numId w:val="1"/>
        </w:numPr>
      </w:pPr>
      <w:r>
        <w:t>Enterprise</w:t>
      </w:r>
      <w:r w:rsidR="0083531B">
        <w:t xml:space="preserve"> Value to  Cash Flows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>Enterprise Value/EBIDTA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>EBITDA Yield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>Capital Expenditure to Assets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 xml:space="preserve">Capital Expenditure to Sales 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 xml:space="preserve">Capital Expenditure to Cash Flows 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>EBIT/Total Assets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>Operating Cash Flows to Total Assets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 xml:space="preserve">Market Capitalization 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>Asset Turnover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 xml:space="preserve">Asset/Equity Ratio 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 xml:space="preserve">Debt/Asset Ratio </w:t>
      </w:r>
    </w:p>
    <w:p w:rsidR="0083531B" w:rsidRDefault="0083531B" w:rsidP="0083531B">
      <w:pPr>
        <w:pStyle w:val="ListParagraph"/>
        <w:numPr>
          <w:ilvl w:val="0"/>
          <w:numId w:val="1"/>
        </w:numPr>
      </w:pPr>
      <w:r>
        <w:t xml:space="preserve">Debt/Equity Ratio </w:t>
      </w:r>
    </w:p>
    <w:p w:rsidR="007C1A89" w:rsidRDefault="007C1A89" w:rsidP="0083531B">
      <w:pPr>
        <w:pStyle w:val="ListParagraph"/>
        <w:numPr>
          <w:ilvl w:val="0"/>
          <w:numId w:val="1"/>
        </w:numPr>
      </w:pPr>
      <w:r>
        <w:t>Liquidity Ratio</w:t>
      </w:r>
    </w:p>
    <w:p w:rsidR="0083531B" w:rsidRDefault="0083531B" w:rsidP="0083531B">
      <w:pPr>
        <w:ind w:left="360"/>
      </w:pPr>
    </w:p>
    <w:p w:rsidR="007C1A89" w:rsidRDefault="007C1A89" w:rsidP="007C1A89">
      <w:pPr>
        <w:pStyle w:val="ListParagraph"/>
        <w:numPr>
          <w:ilvl w:val="0"/>
          <w:numId w:val="2"/>
        </w:numPr>
      </w:pPr>
      <w:r>
        <w:t xml:space="preserve">Price to Earnings – </w:t>
      </w:r>
    </w:p>
    <w:p w:rsidR="007C1A89" w:rsidRPr="00177181" w:rsidRDefault="007C1A89" w:rsidP="007C1A89">
      <w:pPr>
        <w:pStyle w:val="ListParagraph"/>
        <w:numPr>
          <w:ilvl w:val="1"/>
          <w:numId w:val="2"/>
        </w:numPr>
      </w:pPr>
      <w:r>
        <w:rPr>
          <w:sz w:val="26"/>
        </w:rPr>
        <w:t xml:space="preserve">P/E High – Overvalued </w:t>
      </w:r>
    </w:p>
    <w:p w:rsidR="00177181" w:rsidRDefault="00177181" w:rsidP="007C1A89">
      <w:pPr>
        <w:pStyle w:val="ListParagraph"/>
        <w:numPr>
          <w:ilvl w:val="1"/>
          <w:numId w:val="2"/>
        </w:numPr>
      </w:pPr>
      <w:r>
        <w:rPr>
          <w:sz w:val="26"/>
        </w:rPr>
        <w:t xml:space="preserve">P/E Low – Undervalued </w:t>
      </w:r>
    </w:p>
    <w:p w:rsidR="007C1A89" w:rsidRDefault="007C1A89" w:rsidP="007C1A89">
      <w:pPr>
        <w:pStyle w:val="ListParagraph"/>
        <w:numPr>
          <w:ilvl w:val="0"/>
          <w:numId w:val="2"/>
        </w:numPr>
      </w:pPr>
      <w:r>
        <w:t>Liquidity Ratio – Current Ratio/Quick Ratio/Absolute Liquid Ratio</w:t>
      </w:r>
    </w:p>
    <w:p w:rsidR="00177181" w:rsidRDefault="00177181" w:rsidP="00177181">
      <w:pPr>
        <w:pStyle w:val="ListParagraph"/>
        <w:numPr>
          <w:ilvl w:val="1"/>
          <w:numId w:val="2"/>
        </w:numPr>
      </w:pPr>
      <w:r>
        <w:t xml:space="preserve">Current Ratio </w:t>
      </w:r>
    </w:p>
    <w:p w:rsidR="00177181" w:rsidRDefault="00177181" w:rsidP="00177181">
      <w:pPr>
        <w:pStyle w:val="ListParagraph"/>
        <w:numPr>
          <w:ilvl w:val="2"/>
          <w:numId w:val="2"/>
        </w:numPr>
      </w:pPr>
      <w:r>
        <w:t xml:space="preserve">0.5  - Good Sign </w:t>
      </w:r>
    </w:p>
    <w:p w:rsidR="007C1A89" w:rsidRDefault="007C1A89" w:rsidP="007C1A89">
      <w:pPr>
        <w:pStyle w:val="ListParagraph"/>
        <w:numPr>
          <w:ilvl w:val="0"/>
          <w:numId w:val="2"/>
        </w:numPr>
      </w:pPr>
      <w:r>
        <w:t xml:space="preserve">EBIDTA Yield </w:t>
      </w:r>
    </w:p>
    <w:p w:rsidR="007C1A89" w:rsidRDefault="007C1A89" w:rsidP="007C1A89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C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D7647"/>
    <w:multiLevelType w:val="hybridMultilevel"/>
    <w:tmpl w:val="3516E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72F80"/>
    <w:multiLevelType w:val="hybridMultilevel"/>
    <w:tmpl w:val="C2AE0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3NDc3sLA0N7UwMLdQ0lEKTi0uzszPAykwrAUA5shayiwAAAA="/>
  </w:docVars>
  <w:rsids>
    <w:rsidRoot w:val="0083531B"/>
    <w:rsid w:val="00177181"/>
    <w:rsid w:val="003876B9"/>
    <w:rsid w:val="007C1A89"/>
    <w:rsid w:val="0083531B"/>
    <w:rsid w:val="00C2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CD45E-7439-4805-8827-9F53EC4F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Chaubey</dc:creator>
  <cp:keywords/>
  <dc:description/>
  <cp:lastModifiedBy>Pranjal Chaubey</cp:lastModifiedBy>
  <cp:revision>1</cp:revision>
  <dcterms:created xsi:type="dcterms:W3CDTF">2019-10-16T16:22:00Z</dcterms:created>
  <dcterms:modified xsi:type="dcterms:W3CDTF">2019-10-16T17:13:00Z</dcterms:modified>
</cp:coreProperties>
</file>